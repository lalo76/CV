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89CC" w14:textId="77777777" w:rsidR="0008126E" w:rsidRDefault="00EF7DF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eastAsia="Verdana"/>
          <w:color w:val="3366FF"/>
        </w:rPr>
      </w:pPr>
      <w:r>
        <w:rPr>
          <w:rFonts w:eastAsia="Verdana"/>
          <w:noProof/>
          <w:color w:val="3366FF"/>
        </w:rPr>
        <w:drawing>
          <wp:inline distT="0" distB="0" distL="114300" distR="114300" wp14:anchorId="0436728A" wp14:editId="37D4D37A">
            <wp:extent cx="5974715" cy="652780"/>
            <wp:effectExtent l="0" t="0" r="0" b="0"/>
            <wp:docPr id="10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65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16728" w:type="dxa"/>
        <w:tblInd w:w="70" w:type="dxa"/>
        <w:tblLayout w:type="fixed"/>
        <w:tblLook w:val="0000" w:firstRow="0" w:lastRow="0" w:firstColumn="0" w:lastColumn="0" w:noHBand="0" w:noVBand="0"/>
      </w:tblPr>
      <w:tblGrid>
        <w:gridCol w:w="9110"/>
        <w:gridCol w:w="1239"/>
        <w:gridCol w:w="6379"/>
      </w:tblGrid>
      <w:tr w:rsidR="0008126E" w14:paraId="401AD441" w14:textId="77777777">
        <w:trPr>
          <w:trHeight w:val="2420"/>
        </w:trPr>
        <w:tc>
          <w:tcPr>
            <w:tcW w:w="10349" w:type="dxa"/>
            <w:gridSpan w:val="2"/>
          </w:tcPr>
          <w:p w14:paraId="11751DB2" w14:textId="77777777" w:rsidR="0008126E" w:rsidRDefault="00EF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905" w:hanging="2"/>
              <w:rPr>
                <w:rFonts w:eastAsia="Verdana"/>
                <w:color w:val="000000"/>
              </w:rPr>
            </w:pPr>
            <w:r>
              <w:rPr>
                <w:rFonts w:eastAsia="Verdana"/>
                <w:color w:val="000000"/>
              </w:rPr>
              <w:t xml:space="preserve">                                           </w:t>
            </w:r>
            <w:r>
              <w:rPr>
                <w:rFonts w:eastAsia="Verdana"/>
                <w:noProof/>
                <w:color w:val="000000"/>
              </w:rPr>
              <w:drawing>
                <wp:inline distT="0" distB="0" distL="114300" distR="114300" wp14:anchorId="7AC1C3C3" wp14:editId="768004E0">
                  <wp:extent cx="895350" cy="1390650"/>
                  <wp:effectExtent l="0" t="0" r="0" b="0"/>
                  <wp:docPr id="105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Verdana"/>
                <w:color w:val="000000"/>
              </w:rPr>
              <w:t xml:space="preserve">                                                                                          </w:t>
            </w:r>
          </w:p>
          <w:p w14:paraId="5500ED2F" w14:textId="77777777" w:rsidR="0008126E" w:rsidRDefault="00EF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905" w:hanging="2"/>
              <w:rPr>
                <w:rFonts w:eastAsia="Verdana"/>
                <w:color w:val="000000"/>
              </w:rPr>
            </w:pPr>
            <w:r>
              <w:rPr>
                <w:rFonts w:eastAsia="Verdana"/>
                <w:color w:val="000000"/>
              </w:rPr>
              <w:t xml:space="preserve">     </w:t>
            </w:r>
          </w:p>
          <w:p w14:paraId="1F9814C5" w14:textId="77777777" w:rsidR="0008126E" w:rsidRDefault="00EF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905" w:hanging="2"/>
              <w:rPr>
                <w:rFonts w:eastAsia="Verdana"/>
                <w:color w:val="000000"/>
              </w:rPr>
            </w:pPr>
            <w:r>
              <w:rPr>
                <w:rFonts w:eastAsia="Verdana"/>
                <w:color w:val="000000"/>
              </w:rPr>
              <w:t xml:space="preserve">Nombre y apellidos:                 </w:t>
            </w:r>
            <w:r>
              <w:rPr>
                <w:rFonts w:eastAsia="Verdana"/>
                <w:b/>
                <w:color w:val="000000"/>
              </w:rPr>
              <w:t>Gonzalo Álvarez de Arcaya</w:t>
            </w:r>
            <w:r>
              <w:rPr>
                <w:rFonts w:eastAsia="Verdana"/>
                <w:color w:val="000000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000000"/>
              </w:rPr>
              <w:t>Ímaz</w:t>
            </w:r>
            <w:proofErr w:type="spellEnd"/>
          </w:p>
        </w:tc>
        <w:tc>
          <w:tcPr>
            <w:tcW w:w="6379" w:type="dxa"/>
          </w:tcPr>
          <w:p w14:paraId="2861843D" w14:textId="77777777" w:rsidR="0008126E" w:rsidRDefault="00081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Verdana"/>
                <w:color w:val="000000"/>
              </w:rPr>
            </w:pPr>
          </w:p>
        </w:tc>
      </w:tr>
      <w:tr w:rsidR="0008126E" w14:paraId="7C6B9519" w14:textId="77777777" w:rsidTr="00A95487">
        <w:tc>
          <w:tcPr>
            <w:tcW w:w="9110" w:type="dxa"/>
          </w:tcPr>
          <w:p w14:paraId="604D8F03" w14:textId="77777777" w:rsidR="0008126E" w:rsidRDefault="00EF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97" w:hanging="2"/>
              <w:rPr>
                <w:rFonts w:eastAsia="Verdana"/>
                <w:color w:val="000000"/>
              </w:rPr>
            </w:pPr>
            <w:r>
              <w:rPr>
                <w:rFonts w:eastAsia="Verdana"/>
                <w:color w:val="000000"/>
              </w:rPr>
              <w:t xml:space="preserve">Fecha de nacimiento:               </w:t>
            </w:r>
            <w:r>
              <w:rPr>
                <w:rFonts w:eastAsia="Verdana"/>
                <w:b/>
                <w:color w:val="000000"/>
              </w:rPr>
              <w:t>07/08/1976</w:t>
            </w:r>
          </w:p>
        </w:tc>
        <w:tc>
          <w:tcPr>
            <w:tcW w:w="7618" w:type="dxa"/>
            <w:gridSpan w:val="2"/>
          </w:tcPr>
          <w:p w14:paraId="1A745848" w14:textId="77777777" w:rsidR="0008126E" w:rsidRDefault="00081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Verdana"/>
                <w:color w:val="000000"/>
              </w:rPr>
            </w:pPr>
          </w:p>
        </w:tc>
      </w:tr>
      <w:tr w:rsidR="0008126E" w14:paraId="2DEC6CAB" w14:textId="77777777" w:rsidTr="00A95487">
        <w:tc>
          <w:tcPr>
            <w:tcW w:w="9110" w:type="dxa"/>
          </w:tcPr>
          <w:p w14:paraId="4643E335" w14:textId="77777777" w:rsidR="0008126E" w:rsidRDefault="00EF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4181" w:hanging="2"/>
              <w:rPr>
                <w:rFonts w:eastAsia="Verdana"/>
                <w:color w:val="000000"/>
              </w:rPr>
            </w:pPr>
            <w:r>
              <w:rPr>
                <w:rFonts w:eastAsia="Verdana"/>
                <w:color w:val="000000"/>
              </w:rPr>
              <w:t xml:space="preserve">DNI:                                       </w:t>
            </w:r>
            <w:r>
              <w:rPr>
                <w:rFonts w:eastAsia="Verdana"/>
                <w:b/>
                <w:color w:val="000000"/>
              </w:rPr>
              <w:t>72719298Z</w:t>
            </w:r>
          </w:p>
        </w:tc>
        <w:tc>
          <w:tcPr>
            <w:tcW w:w="7618" w:type="dxa"/>
            <w:gridSpan w:val="2"/>
          </w:tcPr>
          <w:p w14:paraId="35703D4C" w14:textId="77777777" w:rsidR="0008126E" w:rsidRDefault="00081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Verdana"/>
                <w:color w:val="000000"/>
              </w:rPr>
            </w:pPr>
          </w:p>
        </w:tc>
      </w:tr>
      <w:tr w:rsidR="0008126E" w:rsidRPr="00276B0F" w14:paraId="009FC64D" w14:textId="77777777" w:rsidTr="00A95487">
        <w:tc>
          <w:tcPr>
            <w:tcW w:w="9110" w:type="dxa"/>
          </w:tcPr>
          <w:p w14:paraId="6211B0B7" w14:textId="77777777" w:rsidR="0008126E" w:rsidRPr="00D02CF4" w:rsidRDefault="00EF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4181" w:hanging="2"/>
              <w:rPr>
                <w:rFonts w:eastAsia="Verdana"/>
                <w:color w:val="000000"/>
                <w:lang w:val="en-US"/>
              </w:rPr>
            </w:pPr>
            <w:r w:rsidRPr="00D02CF4">
              <w:rPr>
                <w:rFonts w:eastAsia="Verdana"/>
                <w:color w:val="000000"/>
                <w:lang w:val="en-US"/>
              </w:rPr>
              <w:t xml:space="preserve">Email:                                     </w:t>
            </w:r>
            <w:r w:rsidRPr="00D02CF4">
              <w:rPr>
                <w:rFonts w:eastAsia="Verdana"/>
                <w:b/>
                <w:color w:val="000000"/>
                <w:lang w:val="en-US"/>
              </w:rPr>
              <w:t>gontxal76@gmail.com</w:t>
            </w:r>
          </w:p>
          <w:p w14:paraId="5BB53917" w14:textId="77777777" w:rsidR="0008126E" w:rsidRDefault="00EF7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4181" w:hanging="2"/>
              <w:rPr>
                <w:rFonts w:eastAsia="Verdana"/>
                <w:b/>
                <w:color w:val="000000"/>
                <w:lang w:val="en-US"/>
              </w:rPr>
            </w:pPr>
            <w:proofErr w:type="spellStart"/>
            <w:r w:rsidRPr="00D02CF4">
              <w:rPr>
                <w:rFonts w:eastAsia="Verdana"/>
                <w:color w:val="000000"/>
                <w:lang w:val="en-US"/>
              </w:rPr>
              <w:t>T</w:t>
            </w:r>
            <w:r w:rsidR="0059657E">
              <w:rPr>
                <w:rFonts w:eastAsia="Verdana"/>
                <w:color w:val="000000"/>
                <w:lang w:val="en-US"/>
              </w:rPr>
              <w:t>e</w:t>
            </w:r>
            <w:r w:rsidRPr="00D02CF4">
              <w:rPr>
                <w:rFonts w:eastAsia="Verdana"/>
                <w:color w:val="000000"/>
                <w:lang w:val="en-US"/>
              </w:rPr>
              <w:t>lf</w:t>
            </w:r>
            <w:proofErr w:type="spellEnd"/>
            <w:r w:rsidRPr="00D02CF4">
              <w:rPr>
                <w:rFonts w:eastAsia="Verdana"/>
                <w:color w:val="000000"/>
                <w:lang w:val="en-US"/>
              </w:rPr>
              <w:t>:</w:t>
            </w:r>
            <w:r w:rsidRPr="00D02CF4">
              <w:rPr>
                <w:rFonts w:eastAsia="Verdana"/>
                <w:b/>
                <w:color w:val="000000"/>
                <w:lang w:val="en-US"/>
              </w:rPr>
              <w:t xml:space="preserve">                                       </w:t>
            </w:r>
            <w:r w:rsidR="0059657E">
              <w:rPr>
                <w:rFonts w:eastAsia="Verdana"/>
                <w:b/>
                <w:color w:val="000000"/>
                <w:lang w:val="en-US"/>
              </w:rPr>
              <w:t xml:space="preserve">  </w:t>
            </w:r>
            <w:r w:rsidRPr="00D02CF4">
              <w:rPr>
                <w:rFonts w:eastAsia="Verdana"/>
                <w:b/>
                <w:color w:val="000000"/>
                <w:lang w:val="en-US"/>
              </w:rPr>
              <w:t>616390976</w:t>
            </w:r>
          </w:p>
          <w:p w14:paraId="525C14AD" w14:textId="77777777" w:rsidR="00A95487" w:rsidRPr="00D02CF4" w:rsidRDefault="00A95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4181" w:hanging="2"/>
              <w:rPr>
                <w:rFonts w:eastAsia="Verdana"/>
                <w:color w:val="000000"/>
                <w:lang w:val="en-US"/>
              </w:rPr>
            </w:pPr>
            <w:proofErr w:type="spellStart"/>
            <w:r w:rsidRPr="00A95487">
              <w:rPr>
                <w:rFonts w:eastAsia="Verdana"/>
                <w:bCs/>
                <w:color w:val="000000"/>
                <w:lang w:val="en-US"/>
              </w:rPr>
              <w:t>Linkedin</w:t>
            </w:r>
            <w:proofErr w:type="spellEnd"/>
            <w:r>
              <w:rPr>
                <w:rFonts w:eastAsia="Verdana"/>
                <w:b/>
                <w:color w:val="000000"/>
                <w:lang w:val="en-US"/>
              </w:rPr>
              <w:t xml:space="preserve">:                                  </w:t>
            </w:r>
            <w:r w:rsidRPr="00A95487">
              <w:rPr>
                <w:rFonts w:eastAsia="Verdana"/>
                <w:b/>
                <w:color w:val="000000"/>
                <w:lang w:val="en-US"/>
              </w:rPr>
              <w:t>https://www.linkedin.com/in/galvarezdearcaya/</w:t>
            </w:r>
          </w:p>
          <w:p w14:paraId="31920B36" w14:textId="77777777" w:rsidR="0008126E" w:rsidRPr="00D02CF4" w:rsidRDefault="00081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4181" w:hanging="2"/>
              <w:rPr>
                <w:rFonts w:eastAsia="Verdana"/>
                <w:color w:val="000000"/>
                <w:lang w:val="en-US"/>
              </w:rPr>
            </w:pPr>
          </w:p>
        </w:tc>
        <w:tc>
          <w:tcPr>
            <w:tcW w:w="7618" w:type="dxa"/>
            <w:gridSpan w:val="2"/>
          </w:tcPr>
          <w:p w14:paraId="4AC4F2B4" w14:textId="77777777" w:rsidR="0008126E" w:rsidRPr="00D02CF4" w:rsidRDefault="00081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Verdana"/>
                <w:color w:val="000000"/>
                <w:lang w:val="en-US"/>
              </w:rPr>
            </w:pPr>
          </w:p>
        </w:tc>
      </w:tr>
    </w:tbl>
    <w:p w14:paraId="0C872276" w14:textId="77777777" w:rsidR="0008126E" w:rsidRDefault="00EF7D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eastAsia="Verdana"/>
          <w:color w:val="000000"/>
        </w:rPr>
      </w:pPr>
      <w:r>
        <w:rPr>
          <w:rFonts w:eastAsia="Verdana"/>
          <w:noProof/>
          <w:color w:val="000000"/>
        </w:rPr>
        <w:drawing>
          <wp:inline distT="0" distB="0" distL="114300" distR="114300" wp14:anchorId="2847FB17" wp14:editId="6C78629E">
            <wp:extent cx="5904865" cy="641350"/>
            <wp:effectExtent l="0" t="0" r="0" b="0"/>
            <wp:docPr id="10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1BBF8" w14:textId="77777777" w:rsidR="0008126E" w:rsidRDefault="00EF7DF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b/>
          <w:color w:val="000000"/>
        </w:rPr>
      </w:pPr>
      <w:r>
        <w:rPr>
          <w:rFonts w:eastAsia="Verdana"/>
          <w:b/>
          <w:color w:val="000000"/>
        </w:rPr>
        <w:t xml:space="preserve">1995 - 2001 Ingeniería Superior Informática </w:t>
      </w:r>
    </w:p>
    <w:p w14:paraId="6FD4F9C9" w14:textId="77777777" w:rsidR="0008126E" w:rsidRDefault="00EF7D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Verdana"/>
          <w:color w:val="000000"/>
        </w:rPr>
      </w:pPr>
      <w:r>
        <w:rPr>
          <w:rFonts w:eastAsia="Verdana"/>
          <w:color w:val="000000"/>
        </w:rPr>
        <w:t>Universidad de Deusto</w:t>
      </w:r>
    </w:p>
    <w:p w14:paraId="587F90B3" w14:textId="77777777" w:rsidR="0008126E" w:rsidRDefault="00EF7D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eastAsia="Verdana"/>
          <w:color w:val="000000"/>
        </w:rPr>
      </w:pPr>
      <w:r>
        <w:rPr>
          <w:rFonts w:eastAsia="Verdana"/>
          <w:noProof/>
          <w:color w:val="000000"/>
        </w:rPr>
        <w:drawing>
          <wp:inline distT="0" distB="0" distL="114300" distR="114300" wp14:anchorId="616C2941" wp14:editId="0D778526">
            <wp:extent cx="5904865" cy="641350"/>
            <wp:effectExtent l="0" t="0" r="0" b="0"/>
            <wp:docPr id="10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F0675" w14:textId="0428A44B" w:rsidR="0008126E" w:rsidRDefault="00EF7DF0">
      <w:pPr>
        <w:spacing w:after="120"/>
        <w:ind w:left="0" w:hanging="2"/>
        <w:jc w:val="both"/>
        <w:rPr>
          <w:u w:val="single"/>
        </w:rPr>
      </w:pPr>
      <w:r>
        <w:rPr>
          <w:b/>
          <w:u w:val="single"/>
        </w:rPr>
        <w:t>Noviembre 2001-</w:t>
      </w:r>
      <w:proofErr w:type="gramStart"/>
      <w:r>
        <w:rPr>
          <w:b/>
          <w:u w:val="single"/>
        </w:rPr>
        <w:t>Junio</w:t>
      </w:r>
      <w:proofErr w:type="gramEnd"/>
      <w:r>
        <w:rPr>
          <w:b/>
          <w:u w:val="single"/>
        </w:rPr>
        <w:t xml:space="preserve"> 2002.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u w:val="single"/>
        </w:rPr>
        <w:t>URBANIZA INTERACTIVA S.A. (Grupo Guay Internet)</w:t>
      </w:r>
    </w:p>
    <w:p w14:paraId="770791C3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 xml:space="preserve">Puesto: </w:t>
      </w:r>
      <w:r>
        <w:rPr>
          <w:rFonts w:eastAsia="Verdana"/>
          <w:b/>
          <w:color w:val="000000"/>
        </w:rPr>
        <w:t>Programador</w:t>
      </w:r>
      <w:r>
        <w:rPr>
          <w:rFonts w:eastAsia="Verdana"/>
          <w:color w:val="000000"/>
        </w:rPr>
        <w:t xml:space="preserve">.  </w:t>
      </w:r>
    </w:p>
    <w:p w14:paraId="786FEF2E" w14:textId="77777777" w:rsidR="0008126E" w:rsidRDefault="00EF7DF0">
      <w:pPr>
        <w:spacing w:after="120"/>
        <w:ind w:left="0" w:hanging="2"/>
        <w:jc w:val="both"/>
      </w:pPr>
      <w:r>
        <w:t xml:space="preserve">Tecnologías y Herramientas empleadas: JSP, PHP, PL/SQL </w:t>
      </w:r>
      <w:proofErr w:type="spellStart"/>
      <w:r>
        <w:t>Developer</w:t>
      </w:r>
      <w:proofErr w:type="spellEnd"/>
      <w:r>
        <w:t>,</w:t>
      </w:r>
    </w:p>
    <w:p w14:paraId="7937B5F6" w14:textId="77777777" w:rsidR="0008126E" w:rsidRDefault="00EF7DF0">
      <w:pPr>
        <w:spacing w:after="120"/>
        <w:ind w:left="0" w:hanging="2"/>
        <w:jc w:val="both"/>
      </w:pPr>
      <w:proofErr w:type="spellStart"/>
      <w:r>
        <w:t>Sqlplus</w:t>
      </w:r>
      <w:proofErr w:type="spellEnd"/>
      <w:r>
        <w:t>.</w:t>
      </w:r>
    </w:p>
    <w:p w14:paraId="694CA11D" w14:textId="77777777" w:rsidR="0008126E" w:rsidRDefault="0008126E">
      <w:pPr>
        <w:spacing w:after="120"/>
        <w:ind w:left="0" w:hanging="2"/>
        <w:jc w:val="both"/>
      </w:pPr>
    </w:p>
    <w:p w14:paraId="3BCDD464" w14:textId="77777777" w:rsidR="0008126E" w:rsidRDefault="00EF7DF0">
      <w:pPr>
        <w:spacing w:after="120"/>
        <w:ind w:left="0" w:hanging="2"/>
        <w:jc w:val="both"/>
        <w:rPr>
          <w:u w:val="single"/>
        </w:rPr>
      </w:pPr>
      <w:r>
        <w:rPr>
          <w:b/>
          <w:u w:val="single"/>
        </w:rPr>
        <w:t>Julio 2002-Febrero 2004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STE </w:t>
      </w:r>
      <w:proofErr w:type="spellStart"/>
      <w:r>
        <w:rPr>
          <w:b/>
          <w:u w:val="single"/>
        </w:rPr>
        <w:t>Consulting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S.A.(</w:t>
      </w:r>
      <w:proofErr w:type="gramEnd"/>
      <w:r>
        <w:rPr>
          <w:b/>
          <w:u w:val="single"/>
        </w:rPr>
        <w:t>Grupo ALTRAN)</w:t>
      </w:r>
    </w:p>
    <w:p w14:paraId="6259C7A8" w14:textId="77777777" w:rsidR="0008126E" w:rsidRDefault="0008126E">
      <w:pPr>
        <w:spacing w:after="120"/>
        <w:ind w:left="0" w:hanging="2"/>
        <w:jc w:val="both"/>
      </w:pPr>
    </w:p>
    <w:p w14:paraId="294D753D" w14:textId="47DAB115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 xml:space="preserve">Puesto: </w:t>
      </w:r>
      <w:r>
        <w:rPr>
          <w:rFonts w:eastAsia="Verdana"/>
          <w:b/>
          <w:color w:val="000000"/>
        </w:rPr>
        <w:t>Análisis y programador BD</w:t>
      </w:r>
      <w:r>
        <w:rPr>
          <w:rFonts w:eastAsia="Verdana"/>
          <w:color w:val="000000"/>
        </w:rPr>
        <w:t xml:space="preserve"> en ORACLE PRO*C en Linux.</w:t>
      </w:r>
    </w:p>
    <w:p w14:paraId="1B976CA5" w14:textId="77777777" w:rsidR="0008126E" w:rsidRDefault="00EF7DF0">
      <w:pPr>
        <w:spacing w:after="120"/>
        <w:ind w:left="0" w:hanging="2"/>
        <w:jc w:val="both"/>
      </w:pPr>
      <w:r>
        <w:t>Período: Julio 2002-</w:t>
      </w:r>
      <w:proofErr w:type="gramStart"/>
      <w:r>
        <w:t>Febrero</w:t>
      </w:r>
      <w:proofErr w:type="gramEnd"/>
      <w:r>
        <w:t xml:space="preserve"> 2003 (Cliente: EGAILAN).</w:t>
      </w:r>
    </w:p>
    <w:p w14:paraId="1B2FB45C" w14:textId="77777777" w:rsidR="0008126E" w:rsidRDefault="00EF7DF0">
      <w:pPr>
        <w:spacing w:after="120"/>
        <w:ind w:left="0" w:hanging="2"/>
        <w:jc w:val="both"/>
      </w:pPr>
      <w:r>
        <w:t>Tecnologías y Herramientas empleadas: ORACLE PRO*C, TOAD, Linux, ORACLE 8i.</w:t>
      </w:r>
    </w:p>
    <w:p w14:paraId="1026ECAA" w14:textId="73420C31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 xml:space="preserve">Puesto: </w:t>
      </w:r>
      <w:r>
        <w:rPr>
          <w:rFonts w:eastAsia="Verdana"/>
          <w:b/>
          <w:color w:val="000000"/>
        </w:rPr>
        <w:t>Programador Java</w:t>
      </w:r>
      <w:r>
        <w:rPr>
          <w:rFonts w:eastAsia="Verdana"/>
          <w:color w:val="000000"/>
        </w:rPr>
        <w:t xml:space="preserve"> de instrucciones intercambio Monitor Transaccional </w:t>
      </w:r>
      <w:proofErr w:type="spellStart"/>
      <w:r>
        <w:rPr>
          <w:rFonts w:eastAsia="Verdana"/>
          <w:color w:val="000000"/>
        </w:rPr>
        <w:t>Tuxedo</w:t>
      </w:r>
      <w:proofErr w:type="spellEnd"/>
      <w:r>
        <w:rPr>
          <w:rFonts w:eastAsia="Verdana"/>
          <w:color w:val="000000"/>
        </w:rPr>
        <w:t>.</w:t>
      </w:r>
    </w:p>
    <w:p w14:paraId="4051F4EC" w14:textId="77777777" w:rsidR="0008126E" w:rsidRDefault="00EF7DF0">
      <w:pPr>
        <w:spacing w:after="120"/>
        <w:ind w:left="0" w:hanging="2"/>
        <w:jc w:val="both"/>
      </w:pPr>
      <w:r>
        <w:t xml:space="preserve">Período: </w:t>
      </w:r>
      <w:proofErr w:type="gramStart"/>
      <w:r>
        <w:t>Febrero</w:t>
      </w:r>
      <w:proofErr w:type="gramEnd"/>
      <w:r>
        <w:t xml:space="preserve"> 2003-Febrero 2004.</w:t>
      </w:r>
    </w:p>
    <w:p w14:paraId="232DE04C" w14:textId="77777777" w:rsidR="0008126E" w:rsidRDefault="00EF7DF0">
      <w:pPr>
        <w:spacing w:after="120"/>
        <w:ind w:left="0" w:hanging="2"/>
        <w:jc w:val="both"/>
      </w:pPr>
      <w:r>
        <w:t xml:space="preserve">Puesto: Programador Java de instrucciones intercambio Monitor Transaccional </w:t>
      </w:r>
      <w:proofErr w:type="spellStart"/>
      <w:r>
        <w:t>Tuxedo</w:t>
      </w:r>
      <w:proofErr w:type="spellEnd"/>
      <w:r>
        <w:t>.</w:t>
      </w:r>
    </w:p>
    <w:p w14:paraId="32027FEE" w14:textId="77777777" w:rsidR="0008126E" w:rsidRDefault="00EF7DF0">
      <w:pPr>
        <w:spacing w:after="120"/>
        <w:ind w:left="0" w:hanging="2"/>
        <w:jc w:val="both"/>
      </w:pPr>
      <w:r>
        <w:lastRenderedPageBreak/>
        <w:t xml:space="preserve">Tecnologías y </w:t>
      </w:r>
      <w:proofErr w:type="gramStart"/>
      <w:r>
        <w:t>Herramientas  empleadas</w:t>
      </w:r>
      <w:proofErr w:type="gramEnd"/>
      <w:r>
        <w:t xml:space="preserve"> : J2EE, </w:t>
      </w:r>
      <w:proofErr w:type="spellStart"/>
      <w:r>
        <w:t>JBuilder,Visual</w:t>
      </w:r>
      <w:proofErr w:type="spellEnd"/>
      <w:r>
        <w:t xml:space="preserve"> Café, </w:t>
      </w:r>
      <w:proofErr w:type="spellStart"/>
      <w:r>
        <w:t>UltraEdit</w:t>
      </w:r>
      <w:proofErr w:type="spellEnd"/>
      <w:r>
        <w:t xml:space="preserve">, TOAD, CVS, Theodore, Servidor Aplicaciones </w:t>
      </w:r>
      <w:proofErr w:type="spellStart"/>
      <w:r>
        <w:t>Weblogic</w:t>
      </w:r>
      <w:proofErr w:type="spellEnd"/>
      <w:r>
        <w:t xml:space="preserve"> .</w:t>
      </w:r>
    </w:p>
    <w:p w14:paraId="24F28968" w14:textId="77777777" w:rsidR="0008126E" w:rsidRDefault="0008126E">
      <w:pPr>
        <w:spacing w:after="120"/>
        <w:ind w:left="0" w:hanging="2"/>
        <w:jc w:val="both"/>
      </w:pPr>
    </w:p>
    <w:p w14:paraId="078E1A40" w14:textId="77777777" w:rsidR="0008126E" w:rsidRDefault="0008126E">
      <w:pPr>
        <w:spacing w:after="120"/>
        <w:ind w:left="0" w:hanging="2"/>
        <w:jc w:val="both"/>
      </w:pPr>
    </w:p>
    <w:p w14:paraId="7191B6F4" w14:textId="77777777" w:rsidR="0008126E" w:rsidRDefault="00EF7DF0">
      <w:pPr>
        <w:spacing w:after="120"/>
        <w:ind w:left="0" w:hanging="2"/>
        <w:jc w:val="both"/>
        <w:rPr>
          <w:u w:val="single"/>
        </w:rPr>
      </w:pPr>
      <w:r>
        <w:rPr>
          <w:b/>
          <w:u w:val="single"/>
        </w:rPr>
        <w:t>Febrero 2004-</w:t>
      </w:r>
      <w:proofErr w:type="gramStart"/>
      <w:r>
        <w:rPr>
          <w:b/>
          <w:u w:val="single"/>
        </w:rPr>
        <w:t>Enero</w:t>
      </w:r>
      <w:proofErr w:type="gramEnd"/>
      <w:r>
        <w:rPr>
          <w:b/>
          <w:u w:val="single"/>
        </w:rPr>
        <w:t xml:space="preserve"> 2006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Servicios Especiales de Codificación S.A.</w:t>
      </w:r>
    </w:p>
    <w:p w14:paraId="7E24A732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 xml:space="preserve">Puesto: </w:t>
      </w:r>
      <w:r>
        <w:rPr>
          <w:rFonts w:eastAsia="Verdana"/>
          <w:b/>
          <w:color w:val="000000"/>
        </w:rPr>
        <w:t>Programador BD en ORACLE PRO*C</w:t>
      </w:r>
      <w:r>
        <w:rPr>
          <w:rFonts w:eastAsia="Verdana"/>
          <w:color w:val="000000"/>
        </w:rPr>
        <w:t xml:space="preserve"> bajo Windows y PL/SQL.</w:t>
      </w:r>
    </w:p>
    <w:p w14:paraId="5F2F3368" w14:textId="77777777" w:rsidR="0008126E" w:rsidRDefault="00EF7DF0">
      <w:pPr>
        <w:spacing w:after="120"/>
        <w:ind w:left="0" w:hanging="2"/>
        <w:jc w:val="both"/>
      </w:pPr>
      <w:r>
        <w:t xml:space="preserve">Período: </w:t>
      </w:r>
      <w:proofErr w:type="gramStart"/>
      <w:r>
        <w:t>Febrero</w:t>
      </w:r>
      <w:proofErr w:type="gramEnd"/>
      <w:r>
        <w:t xml:space="preserve"> 2004-Enero 2006 (Cliente: CEGASA).</w:t>
      </w:r>
    </w:p>
    <w:p w14:paraId="30D3FB91" w14:textId="2BC84115" w:rsidR="0008126E" w:rsidRDefault="00EF7DF0">
      <w:pPr>
        <w:spacing w:after="120"/>
        <w:ind w:left="0" w:hanging="2"/>
        <w:jc w:val="both"/>
      </w:pPr>
      <w:r>
        <w:t>Puesto: Programador BD en ORACLE PRO*C bajo Windows y PL/SQL.</w:t>
      </w:r>
    </w:p>
    <w:p w14:paraId="4F66BAE6" w14:textId="77777777" w:rsidR="0008126E" w:rsidRDefault="00EF7DF0">
      <w:pPr>
        <w:spacing w:after="120"/>
        <w:ind w:left="0" w:hanging="2"/>
        <w:jc w:val="both"/>
      </w:pPr>
      <w:r>
        <w:t xml:space="preserve">   Encargado de mantenimiento de equipos RF.</w:t>
      </w:r>
    </w:p>
    <w:p w14:paraId="331CDF80" w14:textId="77777777" w:rsidR="0008126E" w:rsidRDefault="00EF7DF0">
      <w:pPr>
        <w:spacing w:after="120"/>
        <w:ind w:left="0" w:hanging="2"/>
        <w:jc w:val="both"/>
      </w:pPr>
      <w:r>
        <w:t xml:space="preserve">Tecnologías y Herramientas empleadas: ORACLE PRO*C y PL/SQL, TOAD, Microsoft </w:t>
      </w:r>
      <w:proofErr w:type="gramStart"/>
      <w:r>
        <w:t>Visual  Studio</w:t>
      </w:r>
      <w:proofErr w:type="gramEnd"/>
      <w:r>
        <w:t xml:space="preserve"> 5.0, SQLPLUS 8.0 .</w:t>
      </w:r>
    </w:p>
    <w:p w14:paraId="75B6F216" w14:textId="77777777" w:rsidR="0008126E" w:rsidRDefault="0008126E">
      <w:pPr>
        <w:spacing w:after="120"/>
        <w:ind w:left="0" w:hanging="2"/>
        <w:jc w:val="both"/>
      </w:pPr>
    </w:p>
    <w:p w14:paraId="067225DD" w14:textId="77777777" w:rsidR="0008126E" w:rsidRDefault="00EF7DF0">
      <w:pPr>
        <w:spacing w:after="120"/>
        <w:ind w:left="0" w:hanging="2"/>
        <w:jc w:val="both"/>
        <w:rPr>
          <w:u w:val="single"/>
        </w:rPr>
      </w:pPr>
      <w:r>
        <w:rPr>
          <w:b/>
          <w:u w:val="single"/>
        </w:rPr>
        <w:t>Enero 2006-</w:t>
      </w:r>
      <w:proofErr w:type="gramStart"/>
      <w:r>
        <w:rPr>
          <w:b/>
          <w:u w:val="single"/>
        </w:rPr>
        <w:t>Mayo</w:t>
      </w:r>
      <w:proofErr w:type="gramEnd"/>
      <w:r>
        <w:rPr>
          <w:b/>
          <w:u w:val="single"/>
        </w:rPr>
        <w:t xml:space="preserve"> 2007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Jorge Fernández Cerámicas S.A.</w:t>
      </w:r>
    </w:p>
    <w:p w14:paraId="64234A1A" w14:textId="77777777" w:rsidR="0008126E" w:rsidRDefault="0008126E">
      <w:pPr>
        <w:spacing w:after="120"/>
        <w:ind w:left="0" w:hanging="2"/>
        <w:jc w:val="both"/>
      </w:pPr>
    </w:p>
    <w:p w14:paraId="38DEB7D7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>Puesto</w:t>
      </w:r>
      <w:r>
        <w:rPr>
          <w:rFonts w:eastAsia="Verdana"/>
          <w:b/>
          <w:color w:val="000000"/>
        </w:rPr>
        <w:t>: Informático</w:t>
      </w:r>
      <w:r>
        <w:rPr>
          <w:rFonts w:eastAsia="Verdana"/>
          <w:color w:val="000000"/>
        </w:rPr>
        <w:t xml:space="preserve">. Desempeñando diversas tareas: Administración básica de BD Oracle en </w:t>
      </w:r>
      <w:proofErr w:type="gramStart"/>
      <w:r>
        <w:rPr>
          <w:rFonts w:eastAsia="Verdana"/>
          <w:color w:val="000000"/>
        </w:rPr>
        <w:t>general(</w:t>
      </w:r>
      <w:proofErr w:type="gramEnd"/>
      <w:r>
        <w:rPr>
          <w:rFonts w:eastAsia="Verdana"/>
          <w:color w:val="000000"/>
        </w:rPr>
        <w:t xml:space="preserve">programación, consulta,..), Administración de Servidores mediante Terminal Server, con acceso Citrix, generación de listados en Oracle </w:t>
      </w:r>
      <w:proofErr w:type="spellStart"/>
      <w:r>
        <w:rPr>
          <w:rFonts w:eastAsia="Verdana"/>
          <w:color w:val="000000"/>
        </w:rPr>
        <w:t>Discoverer</w:t>
      </w:r>
      <w:proofErr w:type="spellEnd"/>
      <w:r>
        <w:rPr>
          <w:rFonts w:eastAsia="Verdana"/>
          <w:color w:val="000000"/>
        </w:rPr>
        <w:t>, Atención a Usuarios del ERP interno..</w:t>
      </w:r>
      <w:proofErr w:type="spellStart"/>
      <w:r>
        <w:rPr>
          <w:rFonts w:eastAsia="Verdana"/>
          <w:color w:val="000000"/>
        </w:rPr>
        <w:t>etc</w:t>
      </w:r>
      <w:proofErr w:type="spellEnd"/>
      <w:r>
        <w:rPr>
          <w:rFonts w:eastAsia="Verdana"/>
          <w:color w:val="000000"/>
        </w:rPr>
        <w:t>.</w:t>
      </w:r>
    </w:p>
    <w:p w14:paraId="533F7843" w14:textId="0A2B3B3B" w:rsidR="0008126E" w:rsidRDefault="00EF7DF0">
      <w:pPr>
        <w:spacing w:after="120"/>
        <w:ind w:left="0" w:hanging="2"/>
        <w:jc w:val="both"/>
      </w:pPr>
      <w:r>
        <w:t xml:space="preserve">Tecnologías y Herramientas empleadas: TOAD, </w:t>
      </w:r>
      <w:proofErr w:type="spellStart"/>
      <w:r>
        <w:t>SQLNavigator</w:t>
      </w:r>
      <w:proofErr w:type="spellEnd"/>
      <w:r>
        <w:t xml:space="preserve">, Oracle </w:t>
      </w:r>
      <w:proofErr w:type="spellStart"/>
      <w:r>
        <w:t>Discoverer</w:t>
      </w:r>
      <w:proofErr w:type="spellEnd"/>
      <w:r>
        <w:t xml:space="preserve">, Citrix </w:t>
      </w:r>
      <w:proofErr w:type="spellStart"/>
      <w:r>
        <w:t>Metaframe</w:t>
      </w:r>
      <w:proofErr w:type="spellEnd"/>
      <w:r>
        <w:t xml:space="preserve"> XP.</w:t>
      </w:r>
    </w:p>
    <w:p w14:paraId="44F59548" w14:textId="77777777" w:rsidR="0008126E" w:rsidRDefault="0008126E">
      <w:pPr>
        <w:spacing w:after="120"/>
        <w:ind w:left="0" w:hanging="2"/>
        <w:jc w:val="both"/>
      </w:pPr>
    </w:p>
    <w:p w14:paraId="1C6CB710" w14:textId="77777777" w:rsidR="0008126E" w:rsidRDefault="00EF7DF0">
      <w:pPr>
        <w:spacing w:after="120"/>
        <w:ind w:left="0" w:hanging="2"/>
        <w:jc w:val="both"/>
        <w:rPr>
          <w:u w:val="single"/>
        </w:rPr>
      </w:pPr>
      <w:r>
        <w:rPr>
          <w:b/>
          <w:u w:val="single"/>
        </w:rPr>
        <w:t>Mayo 2007-</w:t>
      </w:r>
      <w:proofErr w:type="gramStart"/>
      <w:r>
        <w:rPr>
          <w:b/>
          <w:u w:val="single"/>
        </w:rPr>
        <w:t>Agosto</w:t>
      </w:r>
      <w:proofErr w:type="gramEnd"/>
      <w:r>
        <w:rPr>
          <w:b/>
          <w:u w:val="single"/>
        </w:rPr>
        <w:t xml:space="preserve"> 2009</w:t>
      </w:r>
      <w:r>
        <w:tab/>
      </w:r>
      <w:r>
        <w:tab/>
      </w:r>
      <w:r>
        <w:tab/>
      </w:r>
      <w:r>
        <w:rPr>
          <w:b/>
          <w:u w:val="single"/>
        </w:rPr>
        <w:t>Digital Training</w:t>
      </w:r>
    </w:p>
    <w:p w14:paraId="11B7945E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 xml:space="preserve">Puesto: </w:t>
      </w:r>
      <w:r>
        <w:rPr>
          <w:rFonts w:eastAsia="Verdana"/>
          <w:b/>
          <w:color w:val="000000"/>
        </w:rPr>
        <w:t>Análisis y Programación BD</w:t>
      </w:r>
      <w:r>
        <w:rPr>
          <w:rFonts w:eastAsia="Verdana"/>
          <w:color w:val="000000"/>
        </w:rPr>
        <w:t xml:space="preserve"> en ORACLE PL/SQL (Equipo Implantación OSABIDE -Cliente </w:t>
      </w:r>
      <w:proofErr w:type="spellStart"/>
      <w:r>
        <w:rPr>
          <w:rFonts w:eastAsia="Verdana"/>
          <w:color w:val="000000"/>
        </w:rPr>
        <w:t>Osakidetza</w:t>
      </w:r>
      <w:proofErr w:type="spellEnd"/>
      <w:r>
        <w:rPr>
          <w:rFonts w:eastAsia="Verdana"/>
          <w:color w:val="000000"/>
        </w:rPr>
        <w:t>).</w:t>
      </w:r>
    </w:p>
    <w:p w14:paraId="4AC38C6D" w14:textId="206C3890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>Integrado en equipo en el que se desarrolla la migración/integración de plataformas AS/400 y MAPPER a e-</w:t>
      </w:r>
      <w:proofErr w:type="spellStart"/>
      <w:r>
        <w:rPr>
          <w:rFonts w:eastAsia="Verdana"/>
          <w:color w:val="000000"/>
        </w:rPr>
        <w:t>Osabide</w:t>
      </w:r>
      <w:proofErr w:type="spellEnd"/>
      <w:r>
        <w:rPr>
          <w:rFonts w:eastAsia="Verdana"/>
          <w:color w:val="000000"/>
        </w:rPr>
        <w:t>.</w:t>
      </w:r>
    </w:p>
    <w:p w14:paraId="4AEF06DE" w14:textId="77777777" w:rsidR="0008126E" w:rsidRDefault="00EF7DF0">
      <w:pPr>
        <w:spacing w:after="120"/>
        <w:ind w:left="0" w:hanging="2"/>
        <w:jc w:val="both"/>
      </w:pPr>
      <w:r>
        <w:t xml:space="preserve">Tecnologías y Herramientas empleadas: PL/SQL, TOAD, Oracle </w:t>
      </w:r>
      <w:proofErr w:type="spellStart"/>
      <w:r>
        <w:t>Developer</w:t>
      </w:r>
      <w:proofErr w:type="spellEnd"/>
      <w:r>
        <w:t xml:space="preserve">, Simulación Terminal AS/400y </w:t>
      </w:r>
      <w:proofErr w:type="spellStart"/>
      <w:r>
        <w:t>Mapper</w:t>
      </w:r>
      <w:proofErr w:type="spellEnd"/>
      <w:r>
        <w:t>.</w:t>
      </w:r>
    </w:p>
    <w:p w14:paraId="4EE7413F" w14:textId="77777777" w:rsidR="0008126E" w:rsidRDefault="0008126E">
      <w:pPr>
        <w:spacing w:after="120"/>
        <w:ind w:left="0" w:hanging="2"/>
        <w:jc w:val="both"/>
      </w:pPr>
    </w:p>
    <w:p w14:paraId="18BEFC7C" w14:textId="77777777" w:rsidR="0008126E" w:rsidRDefault="00EF7DF0">
      <w:pPr>
        <w:spacing w:after="120"/>
        <w:ind w:left="0" w:hanging="2"/>
        <w:jc w:val="both"/>
      </w:pPr>
      <w:r>
        <w:rPr>
          <w:b/>
          <w:u w:val="single"/>
        </w:rPr>
        <w:t>Agosto 2009-Julio 2014</w:t>
      </w:r>
      <w:r>
        <w:tab/>
      </w:r>
      <w:r>
        <w:tab/>
      </w:r>
      <w:r>
        <w:tab/>
      </w:r>
      <w:r>
        <w:rPr>
          <w:b/>
          <w:u w:val="single"/>
        </w:rPr>
        <w:t>GFI Norte</w:t>
      </w:r>
    </w:p>
    <w:p w14:paraId="71E8D86B" w14:textId="77777777" w:rsidR="0008126E" w:rsidRDefault="0008126E">
      <w:pPr>
        <w:spacing w:after="120"/>
        <w:ind w:left="0" w:hanging="2"/>
        <w:jc w:val="both"/>
      </w:pPr>
    </w:p>
    <w:p w14:paraId="0CC363A1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 xml:space="preserve">Puesto: </w:t>
      </w:r>
      <w:r>
        <w:rPr>
          <w:rFonts w:eastAsia="Verdana"/>
          <w:b/>
          <w:color w:val="000000"/>
        </w:rPr>
        <w:t xml:space="preserve">Ingeniero de </w:t>
      </w:r>
      <w:proofErr w:type="spellStart"/>
      <w:r>
        <w:rPr>
          <w:rFonts w:eastAsia="Verdana"/>
          <w:b/>
          <w:color w:val="000000"/>
        </w:rPr>
        <w:t>Testing</w:t>
      </w:r>
      <w:proofErr w:type="spellEnd"/>
      <w:r>
        <w:rPr>
          <w:rFonts w:eastAsia="Verdana"/>
          <w:b/>
          <w:color w:val="000000"/>
        </w:rPr>
        <w:t xml:space="preserve"> y Calidad</w:t>
      </w:r>
      <w:r>
        <w:rPr>
          <w:rFonts w:eastAsia="Verdana"/>
          <w:color w:val="000000"/>
        </w:rPr>
        <w:t xml:space="preserve"> </w:t>
      </w:r>
      <w:r>
        <w:rPr>
          <w:rFonts w:eastAsia="Verdana"/>
          <w:b/>
          <w:color w:val="000000"/>
        </w:rPr>
        <w:t>Software</w:t>
      </w:r>
      <w:r>
        <w:rPr>
          <w:rFonts w:eastAsia="Verdana"/>
          <w:color w:val="000000"/>
        </w:rPr>
        <w:t xml:space="preserve"> en Equipo Soporte Calidad (Cliente EJIE).</w:t>
      </w:r>
    </w:p>
    <w:p w14:paraId="3ED1DA8D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>Comprobación de que las aplicaciones cumplen los estándares requeridos por EJIE en cuanto a rendimiento y estándares de codificación.</w:t>
      </w:r>
    </w:p>
    <w:p w14:paraId="13BA1C81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>Realización de reuniones previas con el cliente para explicar el alcance del trabajo a realizar.</w:t>
      </w:r>
    </w:p>
    <w:p w14:paraId="65E44D10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>Realización de Análisis de Código Estático de aplicaciones.</w:t>
      </w:r>
    </w:p>
    <w:p w14:paraId="026D549B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 xml:space="preserve">Creación de planes de prueba, grabación y parametrización de scripts, lanzamiento de pruebas de carga (rendimiento, escalabilidad, estrés, fiabilidad), generación de informes. (Web </w:t>
      </w:r>
      <w:proofErr w:type="spellStart"/>
      <w:r>
        <w:rPr>
          <w:rFonts w:eastAsia="Verdana"/>
          <w:color w:val="000000"/>
        </w:rPr>
        <w:t>Testing</w:t>
      </w:r>
      <w:proofErr w:type="spellEnd"/>
      <w:r>
        <w:rPr>
          <w:rFonts w:eastAsia="Verdana"/>
          <w:color w:val="000000"/>
        </w:rPr>
        <w:t xml:space="preserve">, SAP </w:t>
      </w:r>
      <w:proofErr w:type="spellStart"/>
      <w:r>
        <w:rPr>
          <w:rFonts w:eastAsia="Verdana"/>
          <w:color w:val="000000"/>
        </w:rPr>
        <w:t>Testing</w:t>
      </w:r>
      <w:proofErr w:type="spellEnd"/>
      <w:r>
        <w:rPr>
          <w:rFonts w:eastAsia="Verdana"/>
          <w:color w:val="000000"/>
        </w:rPr>
        <w:t xml:space="preserve">, WS </w:t>
      </w:r>
      <w:proofErr w:type="spellStart"/>
      <w:r>
        <w:rPr>
          <w:rFonts w:eastAsia="Verdana"/>
          <w:color w:val="000000"/>
        </w:rPr>
        <w:t>Testing</w:t>
      </w:r>
      <w:proofErr w:type="spellEnd"/>
      <w:r>
        <w:rPr>
          <w:rFonts w:eastAsia="Verdana"/>
          <w:color w:val="000000"/>
        </w:rPr>
        <w:t>).</w:t>
      </w:r>
    </w:p>
    <w:p w14:paraId="3753601A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>Metodologías Ágiles: Kanban.</w:t>
      </w:r>
    </w:p>
    <w:p w14:paraId="149A9C38" w14:textId="77777777" w:rsidR="0008126E" w:rsidRDefault="00EF7DF0">
      <w:pPr>
        <w:spacing w:after="120"/>
        <w:ind w:left="0" w:hanging="2"/>
        <w:jc w:val="both"/>
      </w:pPr>
      <w:r>
        <w:lastRenderedPageBreak/>
        <w:t xml:space="preserve">Tecnologías y Herramientas empleadas: HP Load Runner 11.52, HP </w:t>
      </w:r>
      <w:proofErr w:type="spellStart"/>
      <w:r>
        <w:t>Diagnostics</w:t>
      </w:r>
      <w:proofErr w:type="spellEnd"/>
      <w:r>
        <w:t xml:space="preserve"> 9.21, HP </w:t>
      </w:r>
      <w:proofErr w:type="spellStart"/>
      <w:r>
        <w:t>SiteScope</w:t>
      </w:r>
      <w:proofErr w:type="spellEnd"/>
      <w:r>
        <w:t xml:space="preserve"> 11.20, Oracle </w:t>
      </w:r>
      <w:proofErr w:type="spellStart"/>
      <w:r>
        <w:t>Mission</w:t>
      </w:r>
      <w:proofErr w:type="spellEnd"/>
      <w:r>
        <w:t xml:space="preserve"> Control, </w:t>
      </w:r>
      <w:proofErr w:type="spellStart"/>
      <w:r>
        <w:t>Weblogic</w:t>
      </w:r>
      <w:proofErr w:type="spellEnd"/>
      <w:r>
        <w:t xml:space="preserve"> 8,10,11, Unix, </w:t>
      </w:r>
      <w:proofErr w:type="spellStart"/>
      <w:r>
        <w:t>SecureCRT</w:t>
      </w:r>
      <w:proofErr w:type="spellEnd"/>
      <w:r>
        <w:t xml:space="preserve">, </w:t>
      </w:r>
      <w:proofErr w:type="spellStart"/>
      <w:r>
        <w:t>JMeter</w:t>
      </w:r>
      <w:proofErr w:type="spellEnd"/>
      <w:r>
        <w:t xml:space="preserve">, </w:t>
      </w:r>
      <w:proofErr w:type="spellStart"/>
      <w:r>
        <w:t>Testlink</w:t>
      </w:r>
      <w:proofErr w:type="spellEnd"/>
      <w:r>
        <w:t>, SOAPUI.</w:t>
      </w:r>
    </w:p>
    <w:p w14:paraId="0A67C180" w14:textId="77777777" w:rsidR="0008126E" w:rsidRDefault="0008126E">
      <w:pPr>
        <w:spacing w:after="120"/>
        <w:ind w:left="0" w:hanging="2"/>
        <w:jc w:val="both"/>
        <w:rPr>
          <w:u w:val="single"/>
        </w:rPr>
      </w:pPr>
    </w:p>
    <w:p w14:paraId="497704F8" w14:textId="77777777" w:rsidR="0008126E" w:rsidRDefault="00EF7DF0">
      <w:pPr>
        <w:spacing w:after="120"/>
        <w:ind w:left="0" w:hanging="2"/>
        <w:jc w:val="both"/>
      </w:pPr>
      <w:r>
        <w:rPr>
          <w:b/>
          <w:u w:val="single"/>
        </w:rPr>
        <w:t>Julio 2014-Actualidad</w:t>
      </w:r>
      <w:r>
        <w:tab/>
      </w:r>
      <w:r>
        <w:tab/>
      </w:r>
      <w:r>
        <w:tab/>
      </w:r>
      <w:r>
        <w:rPr>
          <w:b/>
          <w:u w:val="single"/>
        </w:rPr>
        <w:t xml:space="preserve">Globe </w:t>
      </w:r>
      <w:proofErr w:type="spellStart"/>
      <w:r>
        <w:rPr>
          <w:b/>
          <w:u w:val="single"/>
        </w:rPr>
        <w:t>Testing</w:t>
      </w:r>
      <w:proofErr w:type="spellEnd"/>
    </w:p>
    <w:p w14:paraId="76068425" w14:textId="77777777" w:rsidR="0008126E" w:rsidRDefault="0008126E">
      <w:pPr>
        <w:spacing w:after="120"/>
        <w:ind w:left="0" w:hanging="2"/>
        <w:jc w:val="both"/>
      </w:pPr>
    </w:p>
    <w:p w14:paraId="7308686A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 xml:space="preserve">Puesto: </w:t>
      </w:r>
      <w:r>
        <w:rPr>
          <w:rFonts w:eastAsia="Verdana"/>
          <w:b/>
          <w:color w:val="000000"/>
        </w:rPr>
        <w:t xml:space="preserve">Consultor QA </w:t>
      </w:r>
      <w:r>
        <w:rPr>
          <w:rFonts w:eastAsia="Verdana"/>
          <w:color w:val="000000"/>
        </w:rPr>
        <w:t xml:space="preserve">en </w:t>
      </w:r>
      <w:r w:rsidRPr="00D02CF4">
        <w:rPr>
          <w:rFonts w:eastAsia="Verdana"/>
          <w:b/>
          <w:bCs/>
          <w:color w:val="000000"/>
        </w:rPr>
        <w:t>Performance</w:t>
      </w:r>
      <w:r>
        <w:rPr>
          <w:rFonts w:eastAsia="Verdana"/>
          <w:color w:val="000000"/>
        </w:rPr>
        <w:t xml:space="preserve"> </w:t>
      </w:r>
      <w:proofErr w:type="spellStart"/>
      <w:r>
        <w:rPr>
          <w:rFonts w:eastAsia="Verdana"/>
          <w:color w:val="000000"/>
        </w:rPr>
        <w:t>Testing</w:t>
      </w:r>
      <w:proofErr w:type="spellEnd"/>
      <w:r>
        <w:rPr>
          <w:rFonts w:eastAsia="Verdana"/>
          <w:color w:val="000000"/>
        </w:rPr>
        <w:t xml:space="preserve"> </w:t>
      </w:r>
      <w:proofErr w:type="spellStart"/>
      <w:r>
        <w:rPr>
          <w:rFonts w:eastAsia="Verdana"/>
          <w:color w:val="000000"/>
        </w:rPr>
        <w:t>Unit</w:t>
      </w:r>
      <w:proofErr w:type="spellEnd"/>
      <w:r>
        <w:rPr>
          <w:rFonts w:eastAsia="Verdana"/>
          <w:color w:val="000000"/>
        </w:rPr>
        <w:t xml:space="preserve"> (Hasta </w:t>
      </w:r>
      <w:proofErr w:type="gramStart"/>
      <w:r>
        <w:rPr>
          <w:rFonts w:eastAsia="Verdana"/>
          <w:color w:val="000000"/>
        </w:rPr>
        <w:t>Mayo</w:t>
      </w:r>
      <w:proofErr w:type="gramEnd"/>
      <w:r>
        <w:rPr>
          <w:rFonts w:eastAsia="Verdana"/>
          <w:color w:val="000000"/>
        </w:rPr>
        <w:t xml:space="preserve"> 2015).</w:t>
      </w:r>
    </w:p>
    <w:p w14:paraId="249A96C8" w14:textId="77777777" w:rsidR="0008126E" w:rsidRPr="00D02CF4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>Creación de planes de prueba, grabación y parametrización de scripts, lanzamiento de pruebas de carga (rendimiento, escalabilidad, estrés, fiabilidad), generación de informes, testeando los diferentes canales de entrada del cliente (Web, Siebel ERP, WS).</w:t>
      </w:r>
    </w:p>
    <w:p w14:paraId="59973C43" w14:textId="77777777" w:rsidR="00D02CF4" w:rsidRPr="00D02CF4" w:rsidRDefault="00D02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t xml:space="preserve">Tecnologías y Herramientas empleadas: HP Load Runner 12, HP </w:t>
      </w:r>
      <w:proofErr w:type="spellStart"/>
      <w:r>
        <w:t>Diagnostics</w:t>
      </w:r>
      <w:proofErr w:type="spellEnd"/>
      <w:r>
        <w:t xml:space="preserve"> 9.21, HP </w:t>
      </w:r>
      <w:proofErr w:type="spellStart"/>
      <w:r>
        <w:t>SiteScope</w:t>
      </w:r>
      <w:proofErr w:type="spellEnd"/>
      <w:r>
        <w:t xml:space="preserve"> 11.20, HP ALM 12, HP UFT 12.53</w:t>
      </w:r>
      <w:r w:rsidR="00910BCF">
        <w:t>.</w:t>
      </w:r>
    </w:p>
    <w:p w14:paraId="19EFCCBB" w14:textId="77777777" w:rsidR="00D02CF4" w:rsidRDefault="00D02CF4" w:rsidP="00D0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color w:val="000000"/>
        </w:rPr>
      </w:pPr>
    </w:p>
    <w:p w14:paraId="1F8DD51D" w14:textId="77777777" w:rsidR="0008126E" w:rsidRDefault="00EF7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 xml:space="preserve">Puesto: </w:t>
      </w:r>
      <w:r>
        <w:rPr>
          <w:rFonts w:eastAsia="Verdana"/>
          <w:b/>
          <w:color w:val="000000"/>
        </w:rPr>
        <w:t>Automation</w:t>
      </w:r>
      <w:r w:rsidR="00D02CF4">
        <w:rPr>
          <w:rFonts w:eastAsia="Verdana"/>
          <w:b/>
          <w:color w:val="000000"/>
        </w:rPr>
        <w:t xml:space="preserve"> </w:t>
      </w:r>
      <w:proofErr w:type="spellStart"/>
      <w:r w:rsidR="00D02CF4">
        <w:rPr>
          <w:rFonts w:eastAsia="Verdana"/>
          <w:b/>
          <w:color w:val="000000"/>
        </w:rPr>
        <w:t>Delivery</w:t>
      </w:r>
      <w:proofErr w:type="spellEnd"/>
      <w:r>
        <w:rPr>
          <w:rFonts w:eastAsia="Verdana"/>
          <w:b/>
          <w:color w:val="000000"/>
        </w:rPr>
        <w:t xml:space="preserve"> Manager </w:t>
      </w:r>
      <w:r>
        <w:rPr>
          <w:rFonts w:eastAsia="Verdana"/>
          <w:color w:val="000000"/>
        </w:rPr>
        <w:t xml:space="preserve">(Desde </w:t>
      </w:r>
      <w:proofErr w:type="gramStart"/>
      <w:r>
        <w:rPr>
          <w:rFonts w:eastAsia="Verdana"/>
          <w:color w:val="000000"/>
        </w:rPr>
        <w:t>Mayo</w:t>
      </w:r>
      <w:proofErr w:type="gramEnd"/>
      <w:r>
        <w:rPr>
          <w:rFonts w:eastAsia="Verdana"/>
          <w:color w:val="000000"/>
        </w:rPr>
        <w:t xml:space="preserve"> 2015).</w:t>
      </w:r>
    </w:p>
    <w:p w14:paraId="1F356F56" w14:textId="77777777" w:rsidR="0008126E" w:rsidRPr="00352065" w:rsidRDefault="00352065" w:rsidP="00352065">
      <w:pPr>
        <w:pStyle w:val="Experienciaprofesional2"/>
        <w:ind w:left="0" w:hanging="2"/>
      </w:pPr>
      <w:r>
        <w:t xml:space="preserve">Actualmente mi responsabilidad principal es la gestión del equipo de </w:t>
      </w:r>
      <w:proofErr w:type="gramStart"/>
      <w:r>
        <w:t>automatización</w:t>
      </w:r>
      <w:proofErr w:type="gramEnd"/>
      <w:r>
        <w:t xml:space="preserve"> así como de todos los proyectos/servicios ejecutados desde mi área.</w:t>
      </w:r>
    </w:p>
    <w:p w14:paraId="5FFCF9C0" w14:textId="7C730A0A" w:rsidR="00D02CF4" w:rsidRDefault="00D02CF4" w:rsidP="00D02CF4">
      <w:pPr>
        <w:pStyle w:val="Experienciaprofesional2"/>
        <w:ind w:left="0" w:hanging="2"/>
      </w:pPr>
      <w:r>
        <w:t xml:space="preserve">Los proyectos contemplados en el área abarcan diversos contextos de automatización: API, web,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desktop para lo cual definimos previamente el </w:t>
      </w:r>
      <w:proofErr w:type="spellStart"/>
      <w:r>
        <w:t>stack</w:t>
      </w:r>
      <w:proofErr w:type="spellEnd"/>
      <w:r>
        <w:t xml:space="preserve"> tecnológico apropiado para cada cliente/contexto. Este </w:t>
      </w:r>
      <w:proofErr w:type="spellStart"/>
      <w:r>
        <w:t>stack</w:t>
      </w:r>
      <w:proofErr w:type="spellEnd"/>
      <w:r>
        <w:t xml:space="preserve"> implica el uso y supervisión por mi parte de diversas herramientas de automatización como: </w:t>
      </w:r>
      <w:proofErr w:type="spellStart"/>
      <w:r>
        <w:t>Postman</w:t>
      </w:r>
      <w:proofErr w:type="spellEnd"/>
      <w:r>
        <w:t xml:space="preserve">, MF UFT,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Appium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>
        <w:t>Cypress</w:t>
      </w:r>
      <w:proofErr w:type="spellEnd"/>
      <w:r>
        <w:t>.</w:t>
      </w:r>
    </w:p>
    <w:p w14:paraId="2798D099" w14:textId="56B5C0A2" w:rsidR="00276B0F" w:rsidRDefault="00276B0F" w:rsidP="00276B0F">
      <w:pPr>
        <w:pStyle w:val="Experienciaprofesional2"/>
        <w:ind w:left="0" w:hanging="2"/>
      </w:pPr>
      <w:r>
        <w:t xml:space="preserve">La entrega de proyectos abarca desde ejecuciones en granjas en la nube: </w:t>
      </w:r>
      <w:proofErr w:type="spellStart"/>
      <w:r>
        <w:t>BrowserStack</w:t>
      </w:r>
      <w:proofErr w:type="spellEnd"/>
      <w:r>
        <w:t xml:space="preserve">, </w:t>
      </w:r>
      <w:proofErr w:type="spellStart"/>
      <w:r>
        <w:t>SauceLabs</w:t>
      </w:r>
      <w:proofErr w:type="spellEnd"/>
      <w:r>
        <w:t xml:space="preserve"> de los scripts automatizados hasta la supervisión de desarrollo de soluciones de CI/CD mediante pipelines de Jenkins, runners de </w:t>
      </w:r>
      <w:proofErr w:type="spellStart"/>
      <w:r>
        <w:t>gitlab-ci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07062DD8" w14:textId="77777777" w:rsidR="00D02CF4" w:rsidRDefault="00D02CF4" w:rsidP="00D02CF4">
      <w:pPr>
        <w:pStyle w:val="Experienciaprofesional2"/>
        <w:ind w:left="0" w:hanging="2"/>
      </w:pPr>
      <w:r>
        <w:t xml:space="preserve">Es mi responsabilidad el mantenimiento y evolución de los </w:t>
      </w:r>
      <w:proofErr w:type="spellStart"/>
      <w:r>
        <w:t>Frameworks</w:t>
      </w:r>
      <w:proofErr w:type="spellEnd"/>
      <w:r>
        <w:t xml:space="preserve"> correspondientes a cada </w:t>
      </w:r>
      <w:proofErr w:type="spellStart"/>
      <w:r>
        <w:t>stack</w:t>
      </w:r>
      <w:proofErr w:type="spellEnd"/>
      <w:r>
        <w:t xml:space="preserve"> como parte del plan de mejora continua que realiza el equipo.</w:t>
      </w:r>
    </w:p>
    <w:p w14:paraId="13196AF3" w14:textId="77777777" w:rsidR="00352065" w:rsidRDefault="00352065" w:rsidP="003520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</w:rPr>
      </w:pPr>
      <w:r>
        <w:rPr>
          <w:rFonts w:eastAsia="Verdana"/>
          <w:color w:val="000000"/>
        </w:rPr>
        <w:t>Metodologías Ágiles: SCRUM, KANBAN.</w:t>
      </w:r>
    </w:p>
    <w:p w14:paraId="51289796" w14:textId="77777777" w:rsidR="00352065" w:rsidRDefault="00352065" w:rsidP="00352065">
      <w:pPr>
        <w:numPr>
          <w:ilvl w:val="0"/>
          <w:numId w:val="1"/>
        </w:numPr>
        <w:ind w:hanging="2"/>
        <w:jc w:val="both"/>
      </w:pPr>
      <w:r>
        <w:t xml:space="preserve">Tecnologías y Herramientas empleadas: Eclipse, Visual Studio </w:t>
      </w:r>
      <w:proofErr w:type="spellStart"/>
      <w:r>
        <w:t>Code</w:t>
      </w:r>
      <w:proofErr w:type="spellEnd"/>
      <w:r>
        <w:t xml:space="preserve">, Git,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Appium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>, Jenkins.</w:t>
      </w:r>
    </w:p>
    <w:p w14:paraId="1D4C2EE2" w14:textId="77777777" w:rsidR="0008126E" w:rsidRPr="00D02CF4" w:rsidRDefault="00EF7DF0" w:rsidP="003520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color w:val="000000"/>
        </w:rPr>
      </w:pPr>
      <w:del w:id="0" w:author="Anónimo" w:date="2018-07-18T21:21:00Z">
        <w:r>
          <w:rPr>
            <w:rFonts w:eastAsia="Verdana"/>
            <w:color w:val="000000"/>
          </w:rPr>
          <w:delText>.</w:delText>
        </w:r>
      </w:del>
    </w:p>
    <w:p w14:paraId="0EAF6254" w14:textId="77777777" w:rsidR="0008126E" w:rsidRDefault="00EF7D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eastAsia="Verdana"/>
          <w:color w:val="000000"/>
        </w:rPr>
      </w:pPr>
      <w:r>
        <w:rPr>
          <w:rFonts w:eastAsia="Verdana"/>
          <w:noProof/>
          <w:color w:val="000000"/>
        </w:rPr>
        <w:drawing>
          <wp:inline distT="0" distB="0" distL="114300" distR="114300" wp14:anchorId="3D3BB0D0" wp14:editId="35FAE345">
            <wp:extent cx="5904865" cy="641350"/>
            <wp:effectExtent l="0" t="0" r="0" b="0"/>
            <wp:docPr id="105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BFC44" w14:textId="77777777" w:rsidR="0008126E" w:rsidRDefault="00EF7DF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</w:rPr>
      </w:pPr>
      <w:r>
        <w:rPr>
          <w:rFonts w:eastAsia="Verdana"/>
          <w:b/>
          <w:color w:val="000000"/>
        </w:rPr>
        <w:t xml:space="preserve">Euskera: </w:t>
      </w:r>
      <w:r>
        <w:rPr>
          <w:rFonts w:eastAsia="Verdana"/>
          <w:color w:val="000000"/>
        </w:rPr>
        <w:t>Nivel medio hablado y escrito.</w:t>
      </w:r>
    </w:p>
    <w:p w14:paraId="58E9AF0B" w14:textId="1F2AD1E3" w:rsidR="0008126E" w:rsidRDefault="00EF7DF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</w:rPr>
      </w:pPr>
      <w:r>
        <w:rPr>
          <w:rFonts w:eastAsia="Verdana"/>
          <w:b/>
          <w:color w:val="000000"/>
        </w:rPr>
        <w:t xml:space="preserve">Inglés: </w:t>
      </w:r>
      <w:r>
        <w:rPr>
          <w:rFonts w:eastAsia="Verdana"/>
          <w:color w:val="000000"/>
        </w:rPr>
        <w:t>Nivel medio hablado y escrito.</w:t>
      </w:r>
    </w:p>
    <w:p w14:paraId="48C2AA1C" w14:textId="6F04DA4C" w:rsidR="00B455A3" w:rsidRDefault="00B455A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</w:rPr>
      </w:pPr>
    </w:p>
    <w:p w14:paraId="2837858E" w14:textId="750B5A72" w:rsidR="00B455A3" w:rsidRDefault="00B455A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</w:rPr>
      </w:pPr>
    </w:p>
    <w:p w14:paraId="4F99BAA7" w14:textId="579A8098" w:rsidR="00B455A3" w:rsidRDefault="00B455A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</w:rPr>
      </w:pPr>
    </w:p>
    <w:p w14:paraId="5D441E95" w14:textId="19563264" w:rsidR="00B455A3" w:rsidRDefault="00B455A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</w:rPr>
      </w:pPr>
    </w:p>
    <w:p w14:paraId="1AD7EE43" w14:textId="77777777" w:rsidR="00B455A3" w:rsidRDefault="00B455A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</w:rPr>
      </w:pPr>
    </w:p>
    <w:p w14:paraId="17ED1A08" w14:textId="77777777" w:rsidR="0008126E" w:rsidRDefault="00EF7DF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eastAsia="Verdana"/>
          <w:color w:val="000000"/>
        </w:rPr>
      </w:pPr>
      <w:r>
        <w:rPr>
          <w:rFonts w:eastAsia="Verdana"/>
          <w:noProof/>
          <w:color w:val="000000"/>
        </w:rPr>
        <w:lastRenderedPageBreak/>
        <w:drawing>
          <wp:inline distT="0" distB="0" distL="114300" distR="114300" wp14:anchorId="74EDA162" wp14:editId="5B552C34">
            <wp:extent cx="5904865" cy="641350"/>
            <wp:effectExtent l="0" t="0" r="0" b="0"/>
            <wp:docPr id="10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C60FF" w14:textId="77777777" w:rsidR="0008126E" w:rsidRPr="00D02CF4" w:rsidRDefault="00EF7DF0" w:rsidP="00D02CF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b/>
          <w:color w:val="000000"/>
          <w:lang w:val="en-US"/>
        </w:rPr>
      </w:pPr>
      <w:r w:rsidRPr="00D02CF4">
        <w:rPr>
          <w:rFonts w:eastAsia="Verdana"/>
          <w:b/>
          <w:color w:val="000000"/>
          <w:lang w:val="en-US"/>
        </w:rPr>
        <w:t>CERTIFICACIONES:</w:t>
      </w:r>
    </w:p>
    <w:p w14:paraId="3BF20A67" w14:textId="77777777" w:rsidR="0008126E" w:rsidRPr="00D02CF4" w:rsidRDefault="00EF7DF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  <w:lang w:val="en-US"/>
        </w:rPr>
      </w:pPr>
      <w:r w:rsidRPr="00D02CF4">
        <w:rPr>
          <w:rFonts w:eastAsia="Verdana"/>
          <w:b/>
          <w:color w:val="000000"/>
          <w:lang w:val="en-US"/>
        </w:rPr>
        <w:t>*</w:t>
      </w:r>
      <w:r w:rsidRPr="00D02CF4">
        <w:rPr>
          <w:rFonts w:eastAsia="Verdana"/>
          <w:color w:val="000000"/>
          <w:lang w:val="en-US"/>
        </w:rPr>
        <w:tab/>
        <w:t>ITIL Foundation Certificate.</w:t>
      </w:r>
    </w:p>
    <w:p w14:paraId="4F85DD52" w14:textId="77777777" w:rsidR="0008126E" w:rsidRPr="00D02CF4" w:rsidRDefault="00EF7DF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  <w:lang w:val="en-US"/>
        </w:rPr>
      </w:pPr>
      <w:r w:rsidRPr="00D02CF4">
        <w:rPr>
          <w:rFonts w:eastAsia="Verdana"/>
          <w:color w:val="000000"/>
          <w:lang w:val="en-US"/>
        </w:rPr>
        <w:t>*</w:t>
      </w:r>
      <w:r w:rsidRPr="00D02CF4">
        <w:rPr>
          <w:rFonts w:eastAsia="Verdana"/>
          <w:color w:val="000000"/>
          <w:lang w:val="en-US"/>
        </w:rPr>
        <w:tab/>
        <w:t>ISTQB Certified Tester Foundation Level.</w:t>
      </w:r>
    </w:p>
    <w:p w14:paraId="56B472F2" w14:textId="68DC4233" w:rsidR="00D02CF4" w:rsidRPr="00B455A3" w:rsidRDefault="00EF7DF0" w:rsidP="00B455A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  <w:lang w:val="en-US"/>
        </w:rPr>
      </w:pPr>
      <w:r w:rsidRPr="00D02CF4">
        <w:rPr>
          <w:rFonts w:eastAsia="Verdana"/>
          <w:color w:val="000000"/>
          <w:lang w:val="en-US"/>
        </w:rPr>
        <w:t>*</w:t>
      </w:r>
      <w:r w:rsidRPr="00D02CF4">
        <w:rPr>
          <w:rFonts w:eastAsia="Verdana"/>
          <w:color w:val="000000"/>
          <w:lang w:val="en-US"/>
        </w:rPr>
        <w:tab/>
        <w:t>ISTQB Certified Tester Advanced Level Test Manager.</w:t>
      </w:r>
    </w:p>
    <w:p w14:paraId="63AA9C82" w14:textId="77777777" w:rsidR="00D02CF4" w:rsidRPr="00D02CF4" w:rsidRDefault="00D02CF4" w:rsidP="00D02CF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  <w:lang w:val="en-US"/>
        </w:rPr>
      </w:pPr>
      <w:r w:rsidRPr="00D02CF4">
        <w:rPr>
          <w:rFonts w:eastAsia="Verdana"/>
          <w:b/>
          <w:color w:val="000000"/>
          <w:lang w:val="en-US"/>
        </w:rPr>
        <w:t>*</w:t>
      </w:r>
      <w:r w:rsidRPr="00D02CF4">
        <w:rPr>
          <w:rFonts w:eastAsia="Verdana"/>
          <w:color w:val="000000"/>
          <w:lang w:val="en-US"/>
        </w:rPr>
        <w:tab/>
      </w:r>
      <w:r>
        <w:rPr>
          <w:rFonts w:eastAsia="Verdana"/>
          <w:color w:val="000000"/>
          <w:lang w:val="en-US"/>
        </w:rPr>
        <w:t>Eggplant Functional Level 1 Expert.</w:t>
      </w:r>
    </w:p>
    <w:p w14:paraId="234304F7" w14:textId="77777777" w:rsidR="00D02CF4" w:rsidRPr="00D02CF4" w:rsidRDefault="00D02CF4" w:rsidP="00D02CF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eastAsia="Verdana"/>
          <w:color w:val="000000"/>
          <w:lang w:val="en-US"/>
        </w:rPr>
      </w:pPr>
      <w:r w:rsidRPr="00D02CF4">
        <w:rPr>
          <w:rFonts w:eastAsia="Verdana"/>
          <w:color w:val="000000"/>
          <w:lang w:val="en-US"/>
        </w:rPr>
        <w:t>*</w:t>
      </w:r>
      <w:r w:rsidRPr="00D02CF4">
        <w:rPr>
          <w:rFonts w:eastAsia="Verdana"/>
          <w:color w:val="000000"/>
          <w:lang w:val="en-US"/>
        </w:rPr>
        <w:tab/>
      </w:r>
      <w:r>
        <w:rPr>
          <w:rFonts w:eastAsia="Verdana"/>
          <w:color w:val="000000"/>
          <w:lang w:val="en-US"/>
        </w:rPr>
        <w:t>Eggplant Functional Level 2 Genius</w:t>
      </w:r>
      <w:r w:rsidRPr="00D02CF4">
        <w:rPr>
          <w:rFonts w:eastAsia="Verdana"/>
          <w:color w:val="000000"/>
          <w:lang w:val="en-US"/>
        </w:rPr>
        <w:t>.</w:t>
      </w:r>
    </w:p>
    <w:p w14:paraId="5D22341F" w14:textId="77777777" w:rsidR="0008126E" w:rsidRPr="00D02CF4" w:rsidRDefault="000812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eastAsia="Verdana"/>
          <w:color w:val="000000"/>
          <w:lang w:val="en-US"/>
        </w:rPr>
      </w:pPr>
    </w:p>
    <w:sectPr w:rsidR="0008126E" w:rsidRPr="00D02CF4">
      <w:headerReference w:type="default" r:id="rId13"/>
      <w:footerReference w:type="default" r:id="rId14"/>
      <w:pgSz w:w="11905" w:h="16837"/>
      <w:pgMar w:top="1134" w:right="1247" w:bottom="1134" w:left="1247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D1B9B" w14:textId="77777777" w:rsidR="00EC0922" w:rsidRDefault="00EC0922">
      <w:pPr>
        <w:spacing w:line="240" w:lineRule="auto"/>
        <w:ind w:left="0" w:hanging="2"/>
      </w:pPr>
      <w:r>
        <w:separator/>
      </w:r>
    </w:p>
  </w:endnote>
  <w:endnote w:type="continuationSeparator" w:id="0">
    <w:p w14:paraId="2F10A59A" w14:textId="77777777" w:rsidR="00EC0922" w:rsidRDefault="00EC092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4092" w14:textId="77777777" w:rsidR="0008126E" w:rsidRDefault="00EF7DF0">
    <w:pPr>
      <w:pBdr>
        <w:top w:val="nil"/>
        <w:left w:val="nil"/>
        <w:bottom w:val="nil"/>
        <w:right w:val="nil"/>
        <w:between w:val="nil"/>
      </w:pBdr>
      <w:tabs>
        <w:tab w:val="right" w:pos="9214"/>
      </w:tabs>
      <w:spacing w:line="240" w:lineRule="auto"/>
      <w:ind w:left="0" w:hanging="2"/>
      <w:jc w:val="center"/>
      <w:rPr>
        <w:rFonts w:eastAsia="Verdana"/>
        <w:color w:val="000000"/>
        <w:sz w:val="16"/>
        <w:szCs w:val="16"/>
      </w:rPr>
    </w:pPr>
    <w:r>
      <w:rPr>
        <w:rFonts w:eastAsia="Verdana"/>
        <w:color w:val="000000"/>
        <w:sz w:val="16"/>
        <w:szCs w:val="16"/>
      </w:rPr>
      <w:tab/>
    </w:r>
    <w:r>
      <w:rPr>
        <w:rFonts w:eastAsia="Verdana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DE47" w14:textId="77777777" w:rsidR="00EC0922" w:rsidRDefault="00EC0922">
      <w:pPr>
        <w:spacing w:line="240" w:lineRule="auto"/>
        <w:ind w:left="0" w:hanging="2"/>
      </w:pPr>
      <w:r>
        <w:separator/>
      </w:r>
    </w:p>
  </w:footnote>
  <w:footnote w:type="continuationSeparator" w:id="0">
    <w:p w14:paraId="38107856" w14:textId="77777777" w:rsidR="00EC0922" w:rsidRDefault="00EC092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CA78" w14:textId="77777777" w:rsidR="0008126E" w:rsidRDefault="0008126E">
    <w:pPr>
      <w:ind w:left="0" w:hanging="2"/>
      <w:jc w:val="right"/>
    </w:pPr>
  </w:p>
  <w:p w14:paraId="03DF53C2" w14:textId="77777777" w:rsidR="0008126E" w:rsidRDefault="0008126E">
    <w:pPr>
      <w:ind w:left="0" w:hanging="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7CBFB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" w15:restartNumberingAfterBreak="0">
    <w:nsid w:val="322746BD"/>
    <w:multiLevelType w:val="multilevel"/>
    <w:tmpl w:val="FBC2FBA0"/>
    <w:lvl w:ilvl="0">
      <w:start w:val="1"/>
      <w:numFmt w:val="bullet"/>
      <w:pStyle w:val="Experienciaprofesional2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E"/>
    <w:rsid w:val="0008126E"/>
    <w:rsid w:val="00276B0F"/>
    <w:rsid w:val="00340010"/>
    <w:rsid w:val="00352065"/>
    <w:rsid w:val="00552820"/>
    <w:rsid w:val="0059657E"/>
    <w:rsid w:val="0080266F"/>
    <w:rsid w:val="009037D4"/>
    <w:rsid w:val="00910BCF"/>
    <w:rsid w:val="0095740B"/>
    <w:rsid w:val="00A95487"/>
    <w:rsid w:val="00AF1E7E"/>
    <w:rsid w:val="00B455A3"/>
    <w:rsid w:val="00D02CF4"/>
    <w:rsid w:val="00D30343"/>
    <w:rsid w:val="00EC0922"/>
    <w:rsid w:val="00EF7DF0"/>
    <w:rsid w:val="00F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5F32"/>
  <w15:docId w15:val="{CEDCEECD-9355-4814-970A-CA07F409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40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xperienciaprofesional2">
    <w:name w:val="Experiencia profesional 2"/>
    <w:pPr>
      <w:numPr>
        <w:numId w:val="1"/>
      </w:numPr>
      <w:tabs>
        <w:tab w:val="num" w:pos="720"/>
      </w:tabs>
      <w:suppressAutoHyphens/>
      <w:spacing w:after="120" w:line="1" w:lineRule="atLeast"/>
      <w:ind w:leftChars="-1" w:left="714" w:hangingChars="1" w:hanging="357"/>
      <w:jc w:val="both"/>
      <w:textDirection w:val="btLr"/>
      <w:textAlignment w:val="top"/>
      <w:outlineLvl w:val="0"/>
    </w:pPr>
    <w:rPr>
      <w:rFonts w:eastAsia="Times New Roman"/>
      <w:position w:val="-1"/>
      <w:lang w:eastAsia="ar-SA"/>
    </w:rPr>
  </w:style>
  <w:style w:type="character" w:customStyle="1" w:styleId="Experienciaprofesional2Car">
    <w:name w:val="Experiencia profesional 2 Car"/>
    <w:rPr>
      <w:rFonts w:ascii="Verdana" w:eastAsia="Times New Roman" w:hAnsi="Verdana"/>
      <w:w w:val="100"/>
      <w:position w:val="-1"/>
      <w:effect w:val="none"/>
      <w:vertAlign w:val="baseline"/>
      <w:cs w:val="0"/>
      <w:em w:val="none"/>
      <w:lang w:val="es-ES" w:eastAsia="ar-SA" w:bidi="ar-SA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rFonts w:ascii="Verdana" w:eastAsia="Times New Roman" w:hAnsi="Verdana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ar-SA"/>
    </w:rPr>
  </w:style>
  <w:style w:type="character" w:customStyle="1" w:styleId="TtuloCar">
    <w:name w:val="Título Car"/>
    <w:rPr>
      <w:rFonts w:ascii="Verdana" w:eastAsia="Times New Roman" w:hAnsi="Verdana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ar-SA"/>
    </w:rPr>
  </w:style>
  <w:style w:type="paragraph" w:customStyle="1" w:styleId="DatosAcademicos1">
    <w:name w:val="Datos Academicos 1"/>
    <w:next w:val="DatosAcademicos2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b/>
      <w:bCs/>
      <w:position w:val="-1"/>
      <w:lang w:eastAsia="ar-SA"/>
    </w:rPr>
  </w:style>
  <w:style w:type="paragraph" w:customStyle="1" w:styleId="DatosAcademicos2">
    <w:name w:val="Datos Academicos 2"/>
    <w:basedOn w:val="Normal"/>
    <w:pPr>
      <w:spacing w:line="240" w:lineRule="atLeast"/>
      <w:ind w:left="1418"/>
      <w:jc w:val="both"/>
    </w:pPr>
  </w:style>
  <w:style w:type="paragraph" w:customStyle="1" w:styleId="Normalindentado">
    <w:name w:val="Normal indentado"/>
    <w:basedOn w:val="Normal"/>
    <w:pPr>
      <w:spacing w:after="120"/>
      <w:ind w:left="720"/>
      <w:jc w:val="both"/>
    </w:pPr>
  </w:style>
  <w:style w:type="character" w:customStyle="1" w:styleId="NOTASdeayuda">
    <w:name w:val="NOTAS de ayuda"/>
    <w:rPr>
      <w:i/>
      <w:iCs/>
      <w:color w:val="3366FF"/>
      <w:w w:val="100"/>
      <w:position w:val="-1"/>
      <w:effect w:val="none"/>
      <w:vertAlign w:val="baseline"/>
      <w:cs w:val="0"/>
      <w:em w:val="none"/>
    </w:rPr>
  </w:style>
  <w:style w:type="paragraph" w:customStyle="1" w:styleId="Titulo3CV">
    <w:name w:val="Titulo 3 CV"/>
    <w:next w:val="Normalindentado"/>
    <w:pPr>
      <w:suppressAutoHyphen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b/>
      <w:position w:val="-1"/>
      <w:lang w:eastAsia="ar-SA"/>
    </w:rPr>
  </w:style>
  <w:style w:type="paragraph" w:customStyle="1" w:styleId="EstiloInterlineadoMnimo12pto">
    <w:name w:val="Estilo Interlineado:  Mínimo 12 pto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ar-SA"/>
    </w:rPr>
  </w:style>
  <w:style w:type="paragraph" w:customStyle="1" w:styleId="TituloCV">
    <w:name w:val="Titulo CV"/>
    <w:next w:val="Normal"/>
    <w:pPr>
      <w:keepNext/>
      <w:suppressAutoHyphens/>
      <w:spacing w:before="240" w:after="240"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ar-SA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rFonts w:ascii="Verdana" w:eastAsia="Times New Roman" w:hAnsi="Verdana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ar-SA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independiente">
    <w:name w:val="Body Text"/>
    <w:basedOn w:val="Normal"/>
    <w:link w:val="TextoindependienteCar"/>
    <w:qFormat/>
    <w:rsid w:val="00D02CF4"/>
    <w:pPr>
      <w:spacing w:before="120" w:after="120" w:line="240" w:lineRule="auto"/>
      <w:ind w:leftChars="0" w:left="0" w:firstLineChars="0" w:firstLine="0"/>
      <w:textDirection w:val="lrTb"/>
      <w:textAlignment w:val="auto"/>
      <w:outlineLvl w:val="9"/>
    </w:pPr>
    <w:rPr>
      <w:rFonts w:ascii="Raleway" w:eastAsiaTheme="minorEastAsia" w:hAnsi="Raleway" w:cstheme="minorBidi"/>
      <w:color w:val="000000" w:themeColor="text1"/>
      <w:position w:val="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D02CF4"/>
    <w:rPr>
      <w:rFonts w:ascii="Raleway" w:eastAsiaTheme="minorEastAsia" w:hAnsi="Raleway" w:cstheme="minorBidi"/>
      <w:color w:val="000000" w:themeColor="text1"/>
    </w:rPr>
  </w:style>
  <w:style w:type="paragraph" w:styleId="Listaconvietas">
    <w:name w:val="List Bullet"/>
    <w:basedOn w:val="Normal"/>
    <w:qFormat/>
    <w:rsid w:val="00D02CF4"/>
    <w:pPr>
      <w:numPr>
        <w:numId w:val="2"/>
      </w:numPr>
      <w:spacing w:before="120" w:after="120" w:line="240" w:lineRule="auto"/>
      <w:ind w:leftChars="0" w:left="0" w:firstLineChars="0" w:firstLine="0"/>
      <w:textDirection w:val="lrTb"/>
      <w:textAlignment w:val="auto"/>
      <w:outlineLvl w:val="9"/>
    </w:pPr>
    <w:rPr>
      <w:rFonts w:ascii="Raleway" w:eastAsiaTheme="minorEastAsia" w:hAnsi="Raleway" w:cstheme="minorBidi"/>
      <w:color w:val="000000" w:themeColor="text1"/>
      <w:position w:val="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globe</dc:creator>
  <cp:lastModifiedBy>Gonzalo Álvarez de Arcaya</cp:lastModifiedBy>
  <cp:revision>16</cp:revision>
  <dcterms:created xsi:type="dcterms:W3CDTF">2021-08-24T10:02:00Z</dcterms:created>
  <dcterms:modified xsi:type="dcterms:W3CDTF">2021-09-22T15:24:00Z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5b880e-682c-46f0-889f-5bf33dcb7471_Enabled">
    <vt:lpwstr>true</vt:lpwstr>
  </property>
  <property fmtid="{D5CDD505-2E9C-101B-9397-08002B2CF9AE}" pid="3" name="MSIP_Label_055b880e-682c-46f0-889f-5bf33dcb7471_SetDate">
    <vt:lpwstr>2021-08-24T09:54:06Z</vt:lpwstr>
  </property>
  <property fmtid="{D5CDD505-2E9C-101B-9397-08002B2CF9AE}" pid="4" name="MSIP_Label_055b880e-682c-46f0-889f-5bf33dcb7471_Method">
    <vt:lpwstr>Privileged</vt:lpwstr>
  </property>
  <property fmtid="{D5CDD505-2E9C-101B-9397-08002B2CF9AE}" pid="5" name="MSIP_Label_055b880e-682c-46f0-889f-5bf33dcb7471_Name">
    <vt:lpwstr>Internal</vt:lpwstr>
  </property>
  <property fmtid="{D5CDD505-2E9C-101B-9397-08002B2CF9AE}" pid="6" name="MSIP_Label_055b880e-682c-46f0-889f-5bf33dcb7471_SiteId">
    <vt:lpwstr>387fded6-bbdd-4a2e-9b6d-3e9115fcfc08</vt:lpwstr>
  </property>
  <property fmtid="{D5CDD505-2E9C-101B-9397-08002B2CF9AE}" pid="7" name="MSIP_Label_055b880e-682c-46f0-889f-5bf33dcb7471_ActionId">
    <vt:lpwstr>2bf0063d-14a8-4a6f-b204-e6607649405a</vt:lpwstr>
  </property>
  <property fmtid="{D5CDD505-2E9C-101B-9397-08002B2CF9AE}" pid="8" name="MSIP_Label_055b880e-682c-46f0-889f-5bf33dcb7471_ContentBits">
    <vt:lpwstr>0</vt:lpwstr>
  </property>
</Properties>
</file>